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6F" w:rsidRPr="00FB446F" w:rsidRDefault="00FB446F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FB446F">
        <w:rPr>
          <w:rFonts w:ascii="Helvetica" w:hAnsi="Helvetica" w:cs="Helvetica"/>
          <w:b/>
          <w:color w:val="333333"/>
          <w:sz w:val="21"/>
          <w:szCs w:val="21"/>
        </w:rPr>
        <w:t>SciServer: Collaborative Tools for Data-Driven Engineering and Science</w:t>
      </w:r>
    </w:p>
    <w:p w:rsidR="00FB446F" w:rsidRDefault="00FB446F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4605B" w:rsidRDefault="0014605B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SciServer (</w:t>
      </w:r>
      <w:hyperlink r:id="rId5" w:history="1">
        <w:r w:rsidRPr="00A470E8">
          <w:rPr>
            <w:rStyle w:val="Hyperlink"/>
            <w:rFonts w:ascii="Helvetica" w:hAnsi="Helvetica" w:cs="Helvetica"/>
            <w:sz w:val="21"/>
            <w:szCs w:val="21"/>
          </w:rPr>
          <w:t>www.sciserver.org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) is an IDIES-developed online system for scientific research and education with big data. </w:t>
      </w:r>
      <w:r w:rsidR="008507F6">
        <w:rPr>
          <w:rFonts w:ascii="Helvetica" w:hAnsi="Helvetica" w:cs="Helvetica"/>
          <w:color w:val="333333"/>
          <w:sz w:val="21"/>
          <w:szCs w:val="21"/>
        </w:rPr>
        <w:t xml:space="preserve">The system offers access to </w:t>
      </w:r>
      <w:r w:rsidR="00DC01E6">
        <w:rPr>
          <w:rFonts w:ascii="Helvetica" w:hAnsi="Helvetica" w:cs="Helvetica"/>
          <w:color w:val="333333"/>
          <w:sz w:val="21"/>
          <w:szCs w:val="21"/>
        </w:rPr>
        <w:t>several Petabyte-scale scientific datasets in fields ranging from astronomy to turbulence to genomics, along with a set of simple but powerful browser-based tools to visualize and analyze those datasets.</w:t>
      </w:r>
    </w:p>
    <w:p w:rsidR="0014605B" w:rsidRDefault="00DC01E6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SciServer has </w:t>
      </w:r>
      <w:del w:id="0" w:author="Mike Rippin" w:date="2018-10-07T16:11:00Z">
        <w:r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grown over the past year to become even more </w:delText>
        </w:r>
      </w:del>
      <w:proofErr w:type="spellStart"/>
      <w:ins w:id="1" w:author="Mike Rippin" w:date="2018-10-07T16:11:00Z">
        <w:r w:rsidR="00F82FC2">
          <w:rPr>
            <w:rFonts w:ascii="Helvetica" w:hAnsi="Helvetica" w:cs="Helvetica"/>
            <w:color w:val="333333"/>
            <w:sz w:val="21"/>
            <w:szCs w:val="21"/>
          </w:rPr>
          <w:t>has</w:t>
        </w:r>
        <w:proofErr w:type="spellEnd"/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 been developed over a number of years into a </w:t>
        </w:r>
      </w:ins>
      <w:r>
        <w:rPr>
          <w:rFonts w:ascii="Helvetica" w:hAnsi="Helvetica" w:cs="Helvetica"/>
          <w:color w:val="333333"/>
          <w:sz w:val="21"/>
          <w:szCs w:val="21"/>
        </w:rPr>
        <w:t>powerful and flexible</w:t>
      </w:r>
      <w:ins w:id="2" w:author="Mike Rippin" w:date="2018-10-07T16:11:00Z"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 tool for science </w:t>
        </w:r>
      </w:ins>
      <w:ins w:id="3" w:author="Mike Rippin" w:date="2018-10-07T16:12:00Z">
        <w:r w:rsidR="00F82FC2">
          <w:rPr>
            <w:rFonts w:ascii="Helvetica" w:hAnsi="Helvetica" w:cs="Helvetica"/>
            <w:color w:val="333333"/>
            <w:sz w:val="21"/>
            <w:szCs w:val="21"/>
          </w:rPr>
          <w:t>r</w:t>
        </w:r>
      </w:ins>
      <w:ins w:id="4" w:author="Mike Rippin" w:date="2018-10-07T16:11:00Z">
        <w:r w:rsidR="00F82FC2">
          <w:rPr>
            <w:rFonts w:ascii="Helvetica" w:hAnsi="Helvetica" w:cs="Helvetica"/>
            <w:color w:val="333333"/>
            <w:sz w:val="21"/>
            <w:szCs w:val="21"/>
          </w:rPr>
          <w:t>esearchers</w:t>
        </w:r>
      </w:ins>
      <w:r>
        <w:rPr>
          <w:rFonts w:ascii="Helvetica" w:hAnsi="Helvetica" w:cs="Helvetica"/>
          <w:color w:val="333333"/>
          <w:sz w:val="21"/>
          <w:szCs w:val="21"/>
        </w:rPr>
        <w:t xml:space="preserve">. The </w:t>
      </w:r>
      <w:del w:id="5" w:author="Mike Rippin" w:date="2018-10-07T16:11:00Z">
        <w:r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new </w:delText>
        </w:r>
      </w:del>
      <w:r>
        <w:rPr>
          <w:rFonts w:ascii="Helvetica" w:hAnsi="Helvetica" w:cs="Helvetica"/>
          <w:color w:val="333333"/>
          <w:sz w:val="21"/>
          <w:szCs w:val="21"/>
        </w:rPr>
        <w:t>SciServer Dashboard offers quick access to all SciServer tools and datase</w:t>
      </w:r>
      <w:r w:rsidR="00C87E82"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 xml:space="preserve">s, and to all </w:t>
      </w:r>
      <w:del w:id="6" w:author="Mike Rippin" w:date="2018-10-07T16:12:00Z">
        <w:r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your </w:delText>
        </w:r>
      </w:del>
      <w:r>
        <w:rPr>
          <w:rFonts w:ascii="Helvetica" w:hAnsi="Helvetica" w:cs="Helvetica"/>
          <w:color w:val="333333"/>
          <w:sz w:val="21"/>
          <w:szCs w:val="21"/>
        </w:rPr>
        <w:t xml:space="preserve">prior work within the system. </w:t>
      </w:r>
      <w:ins w:id="7" w:author="Mike Rippin" w:date="2018-10-07T16:16:00Z">
        <w:r w:rsidR="006066C9">
          <w:rPr>
            <w:rFonts w:ascii="Helvetica" w:hAnsi="Helvetica" w:cs="Helvetica"/>
            <w:color w:val="333333"/>
            <w:sz w:val="21"/>
            <w:szCs w:val="21"/>
          </w:rPr>
          <w:t>All users get a quota for file storage and database storage space, and</w:t>
        </w:r>
        <w:bookmarkStart w:id="8" w:name="_GoBack"/>
        <w:bookmarkEnd w:id="8"/>
        <w:r w:rsidR="006066C9">
          <w:rPr>
            <w:rFonts w:ascii="Helvetica" w:hAnsi="Helvetica" w:cs="Helvetica"/>
            <w:color w:val="333333"/>
            <w:sz w:val="21"/>
            <w:szCs w:val="21"/>
          </w:rPr>
          <w:t xml:space="preserve"> t</w:t>
        </w:r>
      </w:ins>
      <w:del w:id="9" w:author="Mike Rippin" w:date="2018-10-07T16:16:00Z">
        <w:r w:rsidR="00C87E82" w:rsidDel="006066C9">
          <w:rPr>
            <w:rFonts w:ascii="Helvetica" w:hAnsi="Helvetica" w:cs="Helvetica"/>
            <w:color w:val="333333"/>
            <w:sz w:val="21"/>
            <w:szCs w:val="21"/>
          </w:rPr>
          <w:delText>T</w:delText>
        </w:r>
      </w:del>
      <w:r w:rsidR="00C87E82">
        <w:rPr>
          <w:rFonts w:ascii="Helvetica" w:hAnsi="Helvetica" w:cs="Helvetica"/>
          <w:color w:val="333333"/>
          <w:sz w:val="21"/>
          <w:szCs w:val="21"/>
        </w:rPr>
        <w:t xml:space="preserve">hrough the Dashboard, </w:t>
      </w:r>
      <w:ins w:id="10" w:author="Mike Rippin" w:date="2018-10-07T16:12:00Z">
        <w:r w:rsidR="00F82FC2">
          <w:rPr>
            <w:rFonts w:ascii="Helvetica" w:hAnsi="Helvetica" w:cs="Helvetica"/>
            <w:color w:val="333333"/>
            <w:sz w:val="21"/>
            <w:szCs w:val="21"/>
          </w:rPr>
          <w:t>users</w:t>
        </w:r>
      </w:ins>
      <w:del w:id="11" w:author="Mike Rippin" w:date="2018-10-07T16:12:00Z">
        <w:r w:rsidR="00C87E82" w:rsidDel="00F82FC2">
          <w:rPr>
            <w:rFonts w:ascii="Helvetica" w:hAnsi="Helvetica" w:cs="Helvetica"/>
            <w:color w:val="333333"/>
            <w:sz w:val="21"/>
            <w:szCs w:val="21"/>
          </w:rPr>
          <w:delText>you</w:delText>
        </w:r>
      </w:del>
      <w:r w:rsidR="00C87E82">
        <w:rPr>
          <w:rFonts w:ascii="Helvetica" w:hAnsi="Helvetica" w:cs="Helvetica"/>
          <w:color w:val="333333"/>
          <w:sz w:val="21"/>
          <w:szCs w:val="21"/>
        </w:rPr>
        <w:t xml:space="preserve"> can manage</w:t>
      </w:r>
      <w:del w:id="12" w:author="Mike Rippin" w:date="2018-10-07T16:12:00Z">
        <w:r w:rsidR="00C87E82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 your</w:delText>
        </w:r>
      </w:del>
      <w:r w:rsidR="00C87E82">
        <w:rPr>
          <w:rFonts w:ascii="Helvetica" w:hAnsi="Helvetica" w:cs="Helvetica"/>
          <w:color w:val="333333"/>
          <w:sz w:val="21"/>
          <w:szCs w:val="21"/>
        </w:rPr>
        <w:t xml:space="preserve"> uploaded data files, and </w:t>
      </w:r>
      <w:del w:id="13" w:author="Mike Rippin" w:date="2018-10-07T16:12:00Z">
        <w:r w:rsidR="00C87E82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you </w:delText>
        </w:r>
      </w:del>
      <w:r w:rsidR="00C87E82">
        <w:rPr>
          <w:rFonts w:ascii="Helvetica" w:hAnsi="Helvetica" w:cs="Helvetica"/>
          <w:color w:val="333333"/>
          <w:sz w:val="21"/>
          <w:szCs w:val="21"/>
        </w:rPr>
        <w:t xml:space="preserve">can create collaborative groups to share datasets and scripts publicly or with selected colleagues. </w:t>
      </w:r>
      <w:r w:rsidR="007B2C5E">
        <w:rPr>
          <w:rFonts w:ascii="Helvetica" w:hAnsi="Helvetica" w:cs="Helvetica"/>
          <w:color w:val="333333"/>
          <w:sz w:val="21"/>
          <w:szCs w:val="21"/>
        </w:rPr>
        <w:t>SciServer makes it easy to share exactly the right data with exactly the right people.</w:t>
      </w:r>
    </w:p>
    <w:p w:rsidR="00995315" w:rsidRDefault="007B2C5E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Compute tool </w:t>
      </w:r>
      <w:del w:id="14" w:author="Mike Rippin" w:date="2018-10-07T16:13:00Z">
        <w:r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continues to </w:delText>
        </w:r>
      </w:del>
      <w:r>
        <w:rPr>
          <w:rFonts w:ascii="Helvetica" w:hAnsi="Helvetica" w:cs="Helvetica"/>
          <w:color w:val="333333"/>
          <w:sz w:val="21"/>
          <w:szCs w:val="21"/>
        </w:rPr>
        <w:t>enable</w:t>
      </w:r>
      <w:ins w:id="15" w:author="Mike Rippin" w:date="2018-10-07T16:13:00Z">
        <w:r w:rsidR="00F82FC2">
          <w:rPr>
            <w:rFonts w:ascii="Helvetica" w:hAnsi="Helvetica" w:cs="Helvetica"/>
            <w:color w:val="333333"/>
            <w:sz w:val="21"/>
            <w:szCs w:val="21"/>
          </w:rPr>
          <w:t>s</w:t>
        </w:r>
      </w:ins>
      <w:r>
        <w:rPr>
          <w:rFonts w:ascii="Helvetica" w:hAnsi="Helvetica" w:cs="Helvetica"/>
          <w:color w:val="333333"/>
          <w:sz w:val="21"/>
          <w:szCs w:val="21"/>
        </w:rPr>
        <w:t xml:space="preserve"> online computational analysis of big data through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Jupyter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notebooks. With only a few clicks, </w:t>
      </w:r>
      <w:del w:id="16" w:author="Mike Rippin" w:date="2018-10-07T16:13:00Z">
        <w:r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you </w:delText>
        </w:r>
      </w:del>
      <w:ins w:id="17" w:author="Mike Rippin" w:date="2018-10-07T16:13:00Z">
        <w:r w:rsidR="00F82FC2">
          <w:rPr>
            <w:rFonts w:ascii="Helvetica" w:hAnsi="Helvetica" w:cs="Helvetica"/>
            <w:color w:val="333333"/>
            <w:sz w:val="21"/>
            <w:szCs w:val="21"/>
          </w:rPr>
          <w:t>a user</w:t>
        </w:r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 </w:t>
        </w:r>
      </w:ins>
      <w:r>
        <w:rPr>
          <w:rFonts w:ascii="Helvetica" w:hAnsi="Helvetica" w:cs="Helvetica"/>
          <w:color w:val="333333"/>
          <w:sz w:val="21"/>
          <w:szCs w:val="21"/>
        </w:rPr>
        <w:t xml:space="preserve">can create a customized environment on </w:t>
      </w:r>
      <w:r w:rsidR="00BE2A71">
        <w:rPr>
          <w:rFonts w:ascii="Helvetica" w:hAnsi="Helvetica" w:cs="Helvetica"/>
          <w:color w:val="333333"/>
          <w:sz w:val="21"/>
          <w:szCs w:val="21"/>
        </w:rPr>
        <w:t xml:space="preserve">fast high-memory virtual machines hosted by IDIES, where you can write or upload Python, R, or </w:t>
      </w:r>
      <w:proofErr w:type="spellStart"/>
      <w:r w:rsidR="00BE2A71">
        <w:rPr>
          <w:rFonts w:ascii="Helvetica" w:hAnsi="Helvetica" w:cs="Helvetica"/>
          <w:color w:val="333333"/>
          <w:sz w:val="21"/>
          <w:szCs w:val="21"/>
        </w:rPr>
        <w:t>Matlab</w:t>
      </w:r>
      <w:proofErr w:type="spellEnd"/>
      <w:r w:rsidR="00BE2A71">
        <w:rPr>
          <w:rFonts w:ascii="Helvetica" w:hAnsi="Helvetica" w:cs="Helvetica"/>
          <w:color w:val="333333"/>
          <w:sz w:val="21"/>
          <w:szCs w:val="21"/>
        </w:rPr>
        <w:t xml:space="preserve"> scripts to perform all sorts of data-intensive tasks. </w:t>
      </w:r>
      <w:del w:id="18" w:author="Mike Rippin" w:date="2018-10-07T16:13:00Z">
        <w:r w:rsidR="00BE2A71" w:rsidDel="00F82FC2">
          <w:rPr>
            <w:rFonts w:ascii="Helvetica" w:hAnsi="Helvetica" w:cs="Helvetica"/>
            <w:color w:val="333333"/>
            <w:sz w:val="21"/>
            <w:szCs w:val="21"/>
          </w:rPr>
          <w:delText>The new release of</w:delText>
        </w:r>
      </w:del>
      <w:ins w:id="19" w:author="Mike Rippin" w:date="2018-10-07T16:13:00Z">
        <w:r w:rsidR="00F82FC2">
          <w:rPr>
            <w:rFonts w:ascii="Helvetica" w:hAnsi="Helvetica" w:cs="Helvetica"/>
            <w:color w:val="333333"/>
            <w:sz w:val="21"/>
            <w:szCs w:val="21"/>
          </w:rPr>
          <w:t>Importantly,</w:t>
        </w:r>
      </w:ins>
      <w:r w:rsidR="00BE2A71">
        <w:rPr>
          <w:rFonts w:ascii="Helvetica" w:hAnsi="Helvetica" w:cs="Helvetica"/>
          <w:color w:val="333333"/>
          <w:sz w:val="21"/>
          <w:szCs w:val="21"/>
        </w:rPr>
        <w:t xml:space="preserve"> SciServer allows these scripts to be run in either interactive or batch mode, meaning that eve</w:t>
      </w:r>
      <w:r w:rsidR="0091672D">
        <w:rPr>
          <w:rFonts w:ascii="Helvetica" w:hAnsi="Helvetica" w:cs="Helvetica"/>
          <w:color w:val="333333"/>
          <w:sz w:val="21"/>
          <w:szCs w:val="21"/>
        </w:rPr>
        <w:t>n the most demanding data-intensive analyses can be completed with ease.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 To help </w:t>
      </w:r>
      <w:del w:id="20" w:author="Mike Rippin" w:date="2018-10-07T16:13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you </w:delText>
        </w:r>
      </w:del>
      <w:r w:rsidR="00995315">
        <w:rPr>
          <w:rFonts w:ascii="Helvetica" w:hAnsi="Helvetica" w:cs="Helvetica"/>
          <w:color w:val="333333"/>
          <w:sz w:val="21"/>
          <w:szCs w:val="21"/>
        </w:rPr>
        <w:t xml:space="preserve">scale up </w:t>
      </w:r>
      <w:del w:id="21" w:author="Mike Rippin" w:date="2018-10-07T16:13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your </w:delText>
        </w:r>
      </w:del>
      <w:r w:rsidR="00995315">
        <w:rPr>
          <w:rFonts w:ascii="Helvetica" w:hAnsi="Helvetica" w:cs="Helvetica"/>
          <w:color w:val="333333"/>
          <w:sz w:val="21"/>
          <w:szCs w:val="21"/>
        </w:rPr>
        <w:t xml:space="preserve">research quickly, SciServer Compute </w:t>
      </w:r>
      <w:del w:id="22" w:author="Mike Rippin" w:date="2018-10-07T16:14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now </w:delText>
        </w:r>
      </w:del>
      <w:r w:rsidR="00995315">
        <w:rPr>
          <w:rFonts w:ascii="Helvetica" w:hAnsi="Helvetica" w:cs="Helvetica"/>
          <w:color w:val="333333"/>
          <w:sz w:val="21"/>
          <w:szCs w:val="21"/>
        </w:rPr>
        <w:t xml:space="preserve">features a </w:t>
      </w:r>
      <w:del w:id="23" w:author="Mike Rippin" w:date="2018-10-07T16:14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mountable </w:delText>
        </w:r>
      </w:del>
      <w:ins w:id="24" w:author="Mike Rippin" w:date="2018-10-07T16:14:00Z">
        <w:r w:rsidR="00F82FC2">
          <w:rPr>
            <w:rFonts w:ascii="Helvetica" w:hAnsi="Helvetica" w:cs="Helvetica"/>
            <w:color w:val="333333"/>
            <w:sz w:val="21"/>
            <w:szCs w:val="21"/>
          </w:rPr>
          <w:t>wealth of</w:t>
        </w:r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 </w:t>
        </w:r>
      </w:ins>
      <w:r w:rsidR="00995315">
        <w:rPr>
          <w:rFonts w:ascii="Helvetica" w:hAnsi="Helvetica" w:cs="Helvetica"/>
          <w:color w:val="333333"/>
          <w:sz w:val="21"/>
          <w:szCs w:val="21"/>
        </w:rPr>
        <w:t>“getting started” data</w:t>
      </w:r>
      <w:ins w:id="25" w:author="Mike Rippin" w:date="2018-10-07T16:14:00Z"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 </w:t>
        </w:r>
        <w:proofErr w:type="spellStart"/>
        <w:r w:rsidR="00F82FC2">
          <w:rPr>
            <w:rFonts w:ascii="Helvetica" w:hAnsi="Helvetica" w:cs="Helvetica"/>
            <w:color w:val="333333"/>
            <w:sz w:val="21"/>
            <w:szCs w:val="21"/>
          </w:rPr>
          <w:t>files</w:t>
        </w:r>
      </w:ins>
      <w:del w:id="26" w:author="Mike Rippin" w:date="2018-10-07T16:14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 volume that contains </w:delText>
        </w:r>
      </w:del>
      <w:ins w:id="27" w:author="Mike Rippin" w:date="2018-10-07T16:14:00Z">
        <w:r w:rsidR="00F82FC2">
          <w:rPr>
            <w:rFonts w:ascii="Helvetica" w:hAnsi="Helvetica" w:cs="Helvetica"/>
            <w:color w:val="333333"/>
            <w:sz w:val="21"/>
            <w:szCs w:val="21"/>
          </w:rPr>
          <w:t>and</w:t>
        </w:r>
        <w:proofErr w:type="spellEnd"/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 </w:t>
        </w:r>
      </w:ins>
      <w:r w:rsidR="00995315">
        <w:rPr>
          <w:rFonts w:ascii="Helvetica" w:hAnsi="Helvetica" w:cs="Helvetica"/>
          <w:color w:val="333333"/>
          <w:sz w:val="21"/>
          <w:szCs w:val="21"/>
        </w:rPr>
        <w:t>example notebooks</w:t>
      </w:r>
      <w:del w:id="28" w:author="Mike Rippin" w:date="2018-10-07T16:14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 xml:space="preserve"> you</w:delText>
        </w:r>
      </w:del>
      <w:r w:rsidR="00995315">
        <w:rPr>
          <w:rFonts w:ascii="Helvetica" w:hAnsi="Helvetica" w:cs="Helvetica"/>
          <w:color w:val="333333"/>
          <w:sz w:val="21"/>
          <w:szCs w:val="21"/>
        </w:rPr>
        <w:t xml:space="preserve"> can </w:t>
      </w:r>
      <w:ins w:id="29" w:author="Mike Rippin" w:date="2018-10-07T16:14:00Z">
        <w:r w:rsidR="00F82FC2">
          <w:rPr>
            <w:rFonts w:ascii="Helvetica" w:hAnsi="Helvetica" w:cs="Helvetica"/>
            <w:color w:val="333333"/>
            <w:sz w:val="21"/>
            <w:szCs w:val="21"/>
          </w:rPr>
          <w:t xml:space="preserve">be </w:t>
        </w:r>
      </w:ins>
      <w:r w:rsidR="00995315">
        <w:rPr>
          <w:rFonts w:ascii="Helvetica" w:hAnsi="Helvetica" w:cs="Helvetica"/>
          <w:color w:val="333333"/>
          <w:sz w:val="21"/>
          <w:szCs w:val="21"/>
        </w:rPr>
        <w:t xml:space="preserve">adapt to meet </w:t>
      </w:r>
      <w:ins w:id="30" w:author="Mike Rippin" w:date="2018-10-07T16:14:00Z">
        <w:r w:rsidR="00F82FC2">
          <w:rPr>
            <w:rFonts w:ascii="Helvetica" w:hAnsi="Helvetica" w:cs="Helvetica"/>
            <w:color w:val="333333"/>
            <w:sz w:val="21"/>
            <w:szCs w:val="21"/>
          </w:rPr>
          <w:t>researchers</w:t>
        </w:r>
      </w:ins>
      <w:del w:id="31" w:author="Mike Rippin" w:date="2018-10-07T16:14:00Z">
        <w:r w:rsidR="00995315" w:rsidDel="00F82FC2">
          <w:rPr>
            <w:rFonts w:ascii="Helvetica" w:hAnsi="Helvetica" w:cs="Helvetica"/>
            <w:color w:val="333333"/>
            <w:sz w:val="21"/>
            <w:szCs w:val="21"/>
          </w:rPr>
          <w:delText>your</w:delText>
        </w:r>
      </w:del>
      <w:r w:rsidR="00995315">
        <w:rPr>
          <w:rFonts w:ascii="Helvetica" w:hAnsi="Helvetica" w:cs="Helvetica"/>
          <w:color w:val="333333"/>
          <w:sz w:val="21"/>
          <w:szCs w:val="21"/>
        </w:rPr>
        <w:t xml:space="preserve"> needs.</w:t>
      </w:r>
    </w:p>
    <w:p w:rsidR="0014605B" w:rsidRDefault="0091672D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addition 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obvious potential for data-intensive science and engineering research, </w:t>
      </w:r>
      <w:r w:rsidR="00FD2D30">
        <w:rPr>
          <w:rFonts w:ascii="Helvetica" w:hAnsi="Helvetica" w:cs="Helvetica"/>
          <w:color w:val="333333"/>
          <w:sz w:val="21"/>
          <w:szCs w:val="21"/>
        </w:rPr>
        <w:t xml:space="preserve">the system has been used effectively in many educational settings, particularly as data-intensive lab activities for </w:t>
      </w:r>
      <w:r w:rsidR="00357115">
        <w:rPr>
          <w:rFonts w:ascii="Helvetica" w:hAnsi="Helvetica" w:cs="Helvetica"/>
          <w:color w:val="333333"/>
          <w:sz w:val="21"/>
          <w:szCs w:val="21"/>
        </w:rPr>
        <w:t xml:space="preserve">undergraduate science courses. Learners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get </w:t>
      </w:r>
      <w:r w:rsidR="00357115">
        <w:rPr>
          <w:rFonts w:ascii="Helvetica" w:hAnsi="Helvetica" w:cs="Helvetica"/>
          <w:color w:val="333333"/>
          <w:sz w:val="21"/>
          <w:szCs w:val="21"/>
        </w:rPr>
        <w:t xml:space="preserve">immediate access to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high-performance computing resources with no software to install or configure. A new set of “SciServer Courseware” notebooks </w:t>
      </w:r>
      <w:r w:rsidR="004C4AB4">
        <w:rPr>
          <w:rFonts w:ascii="Helvetica" w:hAnsi="Helvetica" w:cs="Helvetica"/>
          <w:color w:val="333333"/>
          <w:sz w:val="21"/>
          <w:szCs w:val="21"/>
        </w:rPr>
        <w:t>creates an environment to manage learning activities by creating shareable user volumes and groups so that students and TAs can access files with appropriate permissions.</w:t>
      </w:r>
    </w:p>
    <w:p w:rsidR="006F0373" w:rsidRPr="004C4AB4" w:rsidRDefault="0014605B" w:rsidP="004C4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SciServer is funded by National Science Foundation award ACI-1261715. For more information,</w:t>
      </w:r>
      <w:r w:rsidR="004C4A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please visit </w:t>
      </w:r>
      <w:hyperlink r:id="rId6" w:history="1">
        <w:r w:rsidR="004C4AB4" w:rsidRPr="00BE60E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www.sciserver.org</w:t>
        </w:r>
      </w:hyperlink>
      <w:r w:rsidR="004C4A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contact</w:t>
      </w:r>
      <w:r w:rsidR="004C4AB4">
        <w:rPr>
          <w:rFonts w:ascii="Helvetica" w:hAnsi="Helvetica" w:cs="Helvetica"/>
          <w:color w:val="333333"/>
          <w:sz w:val="21"/>
          <w:szCs w:val="21"/>
        </w:rPr>
        <w:t xml:space="preserve"> the SciServer Helpdesk at sciserver-helpdesk@jhu.edu.</w:t>
      </w:r>
    </w:p>
    <w:sectPr w:rsidR="006F0373" w:rsidRPr="004C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B"/>
    <w:rsid w:val="0014605B"/>
    <w:rsid w:val="00357115"/>
    <w:rsid w:val="004C4AB4"/>
    <w:rsid w:val="006066C9"/>
    <w:rsid w:val="006F0373"/>
    <w:rsid w:val="007B2C5E"/>
    <w:rsid w:val="007C0D81"/>
    <w:rsid w:val="008507F6"/>
    <w:rsid w:val="0091672D"/>
    <w:rsid w:val="00995315"/>
    <w:rsid w:val="00BE2A71"/>
    <w:rsid w:val="00C87E82"/>
    <w:rsid w:val="00DC01E6"/>
    <w:rsid w:val="00F82FC2"/>
    <w:rsid w:val="00FB446F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05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605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05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6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iserver.org" TargetMode="External"/><Relationship Id="rId5" Type="http://schemas.openxmlformats.org/officeDocument/2006/relationships/hyperlink" Target="http://www.sciserv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Mike Rippin</cp:lastModifiedBy>
  <cp:revision>6</cp:revision>
  <dcterms:created xsi:type="dcterms:W3CDTF">2018-10-04T14:49:00Z</dcterms:created>
  <dcterms:modified xsi:type="dcterms:W3CDTF">2018-10-07T20:17:00Z</dcterms:modified>
</cp:coreProperties>
</file>